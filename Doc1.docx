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BF12" w14:textId="35BBBB95" w:rsidR="00562454" w:rsidRPr="00562454" w:rsidRDefault="00BD6803" w:rsidP="00562454">
      <w:pPr>
        <w:rPr>
          <w:ins w:id="0" w:author="Calvin Thomas" w:date="2025-09-22T20:41:00Z" w16du:dateUtc="2025-09-23T00:41:00Z"/>
        </w:rPr>
      </w:pPr>
      <w:del w:id="1" w:author="Calvin Thomas" w:date="2025-09-22T20:41:00Z" w16du:dateUtc="2025-09-23T00:41:00Z">
        <w:r w:rsidRPr="00BD6803">
          <w:drawing>
            <wp:inline distT="0" distB="0" distL="0" distR="0" wp14:anchorId="7E18238F" wp14:editId="7F191C62">
              <wp:extent cx="5943600" cy="4966970"/>
              <wp:effectExtent l="0" t="0" r="0" b="5080"/>
              <wp:docPr id="173836414" name="Picture 1" descr="A screenshot of a computer erro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836414" name="Picture 1" descr="A screenshot of a computer error&#10;&#10;AI-generated content may be incorrect.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966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" w:author="Calvin Thomas" w:date="2025-09-22T20:41:00Z" w16du:dateUtc="2025-09-23T00:41:00Z">
        <w:r w:rsidR="00562454" w:rsidRPr="00562454">
          <w:rPr>
            <w:noProof/>
          </w:rPr>
          <w:drawing>
            <wp:inline distT="0" distB="0" distL="0" distR="0" wp14:anchorId="4F14CB82" wp14:editId="54C73D1F">
              <wp:extent cx="5943600" cy="2506980"/>
              <wp:effectExtent l="0" t="0" r="0" b="7620"/>
              <wp:docPr id="1557169222" name="Picture 2" descr="A screen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7169222" name="Picture 2" descr="A screenshot of a computer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506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71D0350" w14:textId="54C15AEE" w:rsidR="00562454" w:rsidRDefault="00562454">
      <w:ins w:id="3" w:author="Calvin Thomas" w:date="2025-09-22T20:41:00Z" w16du:dateUtc="2025-09-23T00:41:00Z">
        <w:r w:rsidRPr="00562454">
          <w:rPr>
            <w:noProof/>
          </w:rPr>
          <w:drawing>
            <wp:inline distT="0" distB="0" distL="0" distR="0" wp14:anchorId="18CA4B22" wp14:editId="1E3A90B5">
              <wp:extent cx="5943600" cy="4679950"/>
              <wp:effectExtent l="0" t="0" r="0" b="6350"/>
              <wp:docPr id="170727127" name="Picture 1" descr="A graph with numbers and a green lin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0727127" name="Picture 1" descr="A graph with numbers and a green line&#10;&#10;AI-generated content may be incorrect.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679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56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lvin Thomas">
    <w15:presenceInfo w15:providerId="Windows Live" w15:userId="e1a65bc04038d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54"/>
    <w:rsid w:val="00121E0F"/>
    <w:rsid w:val="00562454"/>
    <w:rsid w:val="00696C46"/>
    <w:rsid w:val="00BD6803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5180"/>
  <w15:chartTrackingRefBased/>
  <w15:docId w15:val="{3E415909-E2BC-4E3E-B43B-777AE9CF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45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21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2</cp:revision>
  <cp:lastPrinted>2025-09-15T19:22:00Z</cp:lastPrinted>
  <dcterms:created xsi:type="dcterms:W3CDTF">2025-09-15T19:22:00Z</dcterms:created>
  <dcterms:modified xsi:type="dcterms:W3CDTF">2025-09-23T00:41:00Z</dcterms:modified>
</cp:coreProperties>
</file>